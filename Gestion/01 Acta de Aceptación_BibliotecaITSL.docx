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2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3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4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5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6" w14:textId="77777777" w:rsidR="00C553AE" w:rsidRDefault="00C553AE">
      <w:pPr>
        <w:spacing w:after="0" w:line="240" w:lineRule="auto"/>
        <w:jc w:val="right"/>
        <w:rPr>
          <w:rFonts w:ascii="Arial" w:eastAsia="Arial" w:hAnsi="Arial" w:cs="Arial"/>
          <w:b/>
          <w:i/>
          <w:sz w:val="40"/>
          <w:szCs w:val="40"/>
        </w:rPr>
      </w:pPr>
    </w:p>
    <w:p w14:paraId="00000007" w14:textId="77777777" w:rsidR="00C553AE" w:rsidRDefault="00346298">
      <w:pPr>
        <w:spacing w:after="0" w:line="240" w:lineRule="auto"/>
        <w:jc w:val="right"/>
        <w:rPr>
          <w:rFonts w:ascii="Arial" w:eastAsia="Arial" w:hAnsi="Arial" w:cs="Arial"/>
          <w:b/>
          <w:i/>
          <w:sz w:val="36"/>
          <w:szCs w:val="36"/>
        </w:rPr>
      </w:pPr>
      <w:r>
        <w:rPr>
          <w:rFonts w:ascii="Arial" w:eastAsia="Arial" w:hAnsi="Arial" w:cs="Arial"/>
          <w:b/>
          <w:i/>
          <w:sz w:val="36"/>
          <w:szCs w:val="36"/>
        </w:rPr>
        <w:t>ACTA DE ACEPTACIÓN</w:t>
      </w:r>
    </w:p>
    <w:p w14:paraId="00000008" w14:textId="5C8485A1" w:rsidR="00C553AE" w:rsidRDefault="59BD8E21" w:rsidP="59BD8E21">
      <w:pPr>
        <w:spacing w:after="0" w:line="240" w:lineRule="auto"/>
        <w:jc w:val="right"/>
        <w:rPr>
          <w:rFonts w:ascii="Arial" w:eastAsia="Arial" w:hAnsi="Arial" w:cs="Arial"/>
          <w:b/>
          <w:bCs/>
          <w:i/>
          <w:iCs/>
          <w:sz w:val="40"/>
          <w:szCs w:val="40"/>
        </w:rPr>
      </w:pPr>
      <w:r w:rsidRPr="59BD8E21">
        <w:rPr>
          <w:rFonts w:ascii="Arial" w:eastAsia="Arial" w:hAnsi="Arial" w:cs="Arial"/>
          <w:b/>
          <w:bCs/>
          <w:i/>
          <w:iCs/>
          <w:sz w:val="40"/>
          <w:szCs w:val="40"/>
        </w:rPr>
        <w:t>“</w:t>
      </w:r>
      <w:r w:rsidR="00B348F5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>Biblioteca</w:t>
      </w:r>
      <w:r w:rsidRPr="59BD8E21">
        <w:rPr>
          <w:rFonts w:ascii="Arial" w:eastAsia="Arial" w:hAnsi="Arial" w:cs="Arial"/>
          <w:b/>
          <w:bCs/>
          <w:i/>
          <w:iCs/>
          <w:color w:val="000000" w:themeColor="text1"/>
          <w:sz w:val="40"/>
          <w:szCs w:val="40"/>
        </w:rPr>
        <w:t xml:space="preserve"> ITSL</w:t>
      </w:r>
      <w:r w:rsidRPr="59BD8E21">
        <w:rPr>
          <w:rFonts w:ascii="Arial" w:eastAsia="Arial" w:hAnsi="Arial" w:cs="Arial"/>
          <w:b/>
          <w:bCs/>
          <w:i/>
          <w:iCs/>
          <w:sz w:val="40"/>
          <w:szCs w:val="40"/>
        </w:rPr>
        <w:t>”</w:t>
      </w:r>
    </w:p>
    <w:p w14:paraId="00000009" w14:textId="77777777" w:rsidR="00C553AE" w:rsidRDefault="00346298">
      <w:pPr>
        <w:spacing w:after="0" w:line="240" w:lineRule="auto"/>
        <w:ind w:left="-426"/>
        <w:rPr>
          <w:rFonts w:ascii="Arial" w:eastAsia="Arial" w:hAnsi="Arial" w:cs="Arial"/>
          <w:b/>
          <w:i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 wp14:anchorId="4FA52F9B" wp14:editId="0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378963" y="3760950"/>
                          <a:ext cx="5934075" cy="38100"/>
                        </a:xfrm>
                        <a:prstGeom prst="straightConnector1">
                          <a:avLst/>
                        </a:prstGeom>
                        <a:noFill/>
                        <a:ln w="2857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wp14="http://schemas.microsoft.com/office/word/2010/wordml" xmlns:a14="http://schemas.microsoft.com/office/drawing/2010/main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xmlns:wp14="http://schemas.microsoft.com/office/word/2010/wordprocessingDrawing" distT="0" distB="0" distL="114300" distR="114300" simplePos="0" relativeHeight="0" behindDoc="0" locked="0" layoutInCell="1" hidden="0" allowOverlap="1" wp14:anchorId="19101F67" wp14:editId="7777777">
                <wp:simplePos x="0" y="0"/>
                <wp:positionH relativeFrom="column">
                  <wp:posOffset>-12699</wp:posOffset>
                </wp:positionH>
                <wp:positionV relativeFrom="paragraph">
                  <wp:posOffset>12700</wp:posOffset>
                </wp:positionV>
                <wp:extent cx="5962650" cy="66675"/>
                <wp:effectExtent l="0" t="0" r="0" b="0"/>
                <wp:wrapNone/>
                <wp:docPr id="1331970715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62650" cy="666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0000000A" w14:textId="1BF8D14D" w:rsidR="00C553AE" w:rsidRDefault="59BD8E21" w:rsidP="59BD8E21">
      <w:pPr>
        <w:spacing w:after="0" w:line="240" w:lineRule="auto"/>
        <w:ind w:left="-426"/>
        <w:jc w:val="right"/>
        <w:rPr>
          <w:rFonts w:ascii="Arial" w:eastAsia="Arial" w:hAnsi="Arial" w:cs="Arial"/>
          <w:b/>
          <w:bCs/>
          <w:i/>
          <w:iCs/>
        </w:rPr>
      </w:pPr>
      <w:r w:rsidRPr="59BD8E21">
        <w:rPr>
          <w:rFonts w:ascii="Arial" w:eastAsia="Arial" w:hAnsi="Arial" w:cs="Arial"/>
          <w:b/>
          <w:bCs/>
          <w:i/>
          <w:iCs/>
        </w:rPr>
        <w:t>ISO/IEC 29110-4-1:2018</w:t>
      </w:r>
    </w:p>
    <w:p w14:paraId="0000000B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0C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0D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0E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0F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0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1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2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3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4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5" w14:textId="77777777" w:rsidR="00C553AE" w:rsidRDefault="00C553AE">
      <w:pPr>
        <w:ind w:left="-426"/>
        <w:rPr>
          <w:rFonts w:ascii="Arial" w:eastAsia="Arial" w:hAnsi="Arial" w:cs="Arial"/>
          <w:b/>
          <w:i/>
        </w:rPr>
      </w:pPr>
    </w:p>
    <w:p w14:paraId="00000016" w14:textId="77777777" w:rsidR="00C553AE" w:rsidRDefault="00346298">
      <w:pPr>
        <w:ind w:left="-426"/>
        <w:rPr>
          <w:rFonts w:ascii="Arial" w:eastAsia="Arial" w:hAnsi="Arial" w:cs="Arial"/>
          <w:b/>
          <w:i/>
        </w:rPr>
      </w:pPr>
      <w:r>
        <w:rPr>
          <w:rFonts w:ascii="Arial" w:eastAsia="Arial" w:hAnsi="Arial" w:cs="Arial"/>
          <w:b/>
          <w:i/>
        </w:rPr>
        <w:t>HISTORIAL DE VERSIONES</w:t>
      </w:r>
    </w:p>
    <w:tbl>
      <w:tblPr>
        <w:tblStyle w:val="a"/>
        <w:tblW w:w="9923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70"/>
        <w:gridCol w:w="1416"/>
        <w:gridCol w:w="2672"/>
        <w:gridCol w:w="1317"/>
        <w:gridCol w:w="1805"/>
        <w:gridCol w:w="1443"/>
      </w:tblGrid>
      <w:tr w:rsidR="00C553AE" w14:paraId="679BD6BF" w14:textId="77777777" w:rsidTr="709D01BA">
        <w:trPr>
          <w:trHeight w:val="400"/>
        </w:trPr>
        <w:tc>
          <w:tcPr>
            <w:tcW w:w="1270" w:type="dxa"/>
            <w:shd w:val="clear" w:color="auto" w:fill="17569B"/>
          </w:tcPr>
          <w:p w14:paraId="00000017" w14:textId="7B1CF473" w:rsidR="00C553AE" w:rsidRDefault="00346298" w:rsidP="1C06AE4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16"/>
                <w:szCs w:val="16"/>
              </w:rPr>
            </w:pP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lastRenderedPageBreak/>
              <w:t>VERSI</w:t>
            </w:r>
            <w:r w:rsidR="5A7858FF"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Ó</w:t>
            </w: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16"/>
                <w:szCs w:val="16"/>
              </w:rPr>
              <w:t>N</w:t>
            </w:r>
          </w:p>
        </w:tc>
        <w:tc>
          <w:tcPr>
            <w:tcW w:w="1416" w:type="dxa"/>
            <w:shd w:val="clear" w:color="auto" w:fill="17569B"/>
          </w:tcPr>
          <w:p w14:paraId="00000018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VIGENCIA</w:t>
            </w:r>
          </w:p>
        </w:tc>
        <w:tc>
          <w:tcPr>
            <w:tcW w:w="2672" w:type="dxa"/>
            <w:shd w:val="clear" w:color="auto" w:fill="17569B"/>
          </w:tcPr>
          <w:p w14:paraId="00000019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DETALLE DEL CAMBIO</w:t>
            </w:r>
          </w:p>
        </w:tc>
        <w:tc>
          <w:tcPr>
            <w:tcW w:w="1317" w:type="dxa"/>
            <w:shd w:val="clear" w:color="auto" w:fill="17569B"/>
          </w:tcPr>
          <w:p w14:paraId="0000001A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SECCIÓN CAMBIADA</w:t>
            </w:r>
          </w:p>
        </w:tc>
        <w:tc>
          <w:tcPr>
            <w:tcW w:w="1805" w:type="dxa"/>
            <w:shd w:val="clear" w:color="auto" w:fill="17569B"/>
          </w:tcPr>
          <w:p w14:paraId="0000001B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AUTOR</w:t>
            </w:r>
          </w:p>
        </w:tc>
        <w:tc>
          <w:tcPr>
            <w:tcW w:w="1443" w:type="dxa"/>
            <w:shd w:val="clear" w:color="auto" w:fill="17569B"/>
          </w:tcPr>
          <w:p w14:paraId="0000001C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16"/>
                <w:szCs w:val="16"/>
              </w:rPr>
              <w:t>FECHA AUTORIZACIÓN</w:t>
            </w:r>
          </w:p>
        </w:tc>
      </w:tr>
      <w:tr w:rsidR="00C553AE" w14:paraId="672A6659" w14:textId="77777777" w:rsidTr="709D01BA">
        <w:tc>
          <w:tcPr>
            <w:tcW w:w="1270" w:type="dxa"/>
          </w:tcPr>
          <w:p w14:paraId="0000001D" w14:textId="77777777" w:rsidR="00C553AE" w:rsidRDefault="500E8BD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59BD8E21">
              <w:rPr>
                <w:rFonts w:ascii="Arial" w:eastAsia="Arial" w:hAnsi="Arial" w:cs="Arial"/>
                <w:sz w:val="18"/>
                <w:szCs w:val="18"/>
              </w:rPr>
              <w:t>1</w:t>
            </w:r>
          </w:p>
        </w:tc>
        <w:tc>
          <w:tcPr>
            <w:tcW w:w="1416" w:type="dxa"/>
          </w:tcPr>
          <w:p w14:paraId="0000001E" w14:textId="4A514C9B" w:rsidR="00C553AE" w:rsidRDefault="00B348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18/02/2022</w:t>
            </w:r>
          </w:p>
        </w:tc>
        <w:tc>
          <w:tcPr>
            <w:tcW w:w="2672" w:type="dxa"/>
          </w:tcPr>
          <w:p w14:paraId="0000001F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VERSION INICIAL</w:t>
            </w:r>
          </w:p>
        </w:tc>
        <w:tc>
          <w:tcPr>
            <w:tcW w:w="1317" w:type="dxa"/>
          </w:tcPr>
          <w:p w14:paraId="00000020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NINGUNA</w:t>
            </w:r>
          </w:p>
        </w:tc>
        <w:tc>
          <w:tcPr>
            <w:tcW w:w="1805" w:type="dxa"/>
          </w:tcPr>
          <w:p w14:paraId="00000021" w14:textId="77777777" w:rsidR="00C553AE" w:rsidRDefault="476AA682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 w:rsidRPr="709D01BA">
              <w:rPr>
                <w:rFonts w:ascii="Arial" w:eastAsia="Arial" w:hAnsi="Arial" w:cs="Arial"/>
                <w:sz w:val="18"/>
                <w:szCs w:val="18"/>
              </w:rPr>
              <w:t>ARM</w:t>
            </w:r>
          </w:p>
        </w:tc>
        <w:tc>
          <w:tcPr>
            <w:tcW w:w="1443" w:type="dxa"/>
          </w:tcPr>
          <w:p w14:paraId="00000022" w14:textId="3300F7B9" w:rsidR="00C553AE" w:rsidRDefault="00B348F5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  <w:r>
              <w:rPr>
                <w:rFonts w:ascii="Arial" w:eastAsia="Arial" w:hAnsi="Arial" w:cs="Arial"/>
                <w:sz w:val="18"/>
                <w:szCs w:val="18"/>
              </w:rPr>
              <w:t>18/02/2022</w:t>
            </w:r>
          </w:p>
        </w:tc>
      </w:tr>
      <w:tr w:rsidR="00C553AE" w14:paraId="0A37501D" w14:textId="77777777" w:rsidTr="709D01BA">
        <w:tc>
          <w:tcPr>
            <w:tcW w:w="1270" w:type="dxa"/>
          </w:tcPr>
          <w:p w14:paraId="00000023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24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25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26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27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28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53AE" w14:paraId="5DAB6C7B" w14:textId="77777777" w:rsidTr="709D01BA">
        <w:tc>
          <w:tcPr>
            <w:tcW w:w="1270" w:type="dxa"/>
          </w:tcPr>
          <w:p w14:paraId="00000029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2A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2B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2C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2D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2E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  <w:tr w:rsidR="00C553AE" w14:paraId="02EB378F" w14:textId="77777777" w:rsidTr="709D01BA">
        <w:tc>
          <w:tcPr>
            <w:tcW w:w="1270" w:type="dxa"/>
          </w:tcPr>
          <w:p w14:paraId="0000002F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16" w:type="dxa"/>
          </w:tcPr>
          <w:p w14:paraId="00000030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2672" w:type="dxa"/>
          </w:tcPr>
          <w:p w14:paraId="00000031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317" w:type="dxa"/>
          </w:tcPr>
          <w:p w14:paraId="00000032" w14:textId="77777777" w:rsidR="00C553AE" w:rsidRDefault="00C553AE">
            <w:pPr>
              <w:jc w:val="center"/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805" w:type="dxa"/>
          </w:tcPr>
          <w:p w14:paraId="00000033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  <w:tc>
          <w:tcPr>
            <w:tcW w:w="1443" w:type="dxa"/>
          </w:tcPr>
          <w:p w14:paraId="00000034" w14:textId="77777777" w:rsidR="00C553AE" w:rsidRDefault="00C553AE">
            <w:pPr>
              <w:rPr>
                <w:rFonts w:ascii="Arial" w:eastAsia="Arial" w:hAnsi="Arial" w:cs="Arial"/>
                <w:sz w:val="18"/>
                <w:szCs w:val="18"/>
              </w:rPr>
            </w:pPr>
          </w:p>
        </w:tc>
      </w:tr>
    </w:tbl>
    <w:p w14:paraId="54C65E9E" w14:textId="08DD528B" w:rsidR="1A2FFA78" w:rsidRDefault="1A2FFA78"/>
    <w:p w14:paraId="00000035" w14:textId="77777777" w:rsidR="00C553AE" w:rsidRDefault="00C553AE">
      <w:pPr>
        <w:rPr>
          <w:rFonts w:ascii="Arial" w:eastAsia="Arial" w:hAnsi="Arial" w:cs="Arial"/>
        </w:rPr>
      </w:pPr>
    </w:p>
    <w:p w14:paraId="00000036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7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8" w14:textId="77777777" w:rsidR="00C553AE" w:rsidRDefault="00346298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  <w:bookmarkStart w:id="0" w:name="_30j0zll" w:colFirst="0" w:colLast="0"/>
      <w:bookmarkEnd w:id="0"/>
      <w:r>
        <w:rPr>
          <w:rFonts w:ascii="Arial" w:eastAsia="Arial" w:hAnsi="Arial" w:cs="Arial"/>
          <w:b/>
          <w:i/>
        </w:rPr>
        <w:t>ACTA DE ACEPTACIÓN</w:t>
      </w:r>
    </w:p>
    <w:p w14:paraId="00000039" w14:textId="77777777" w:rsidR="00C553AE" w:rsidRDefault="00C553AE">
      <w:pPr>
        <w:spacing w:after="0" w:line="240" w:lineRule="auto"/>
        <w:jc w:val="center"/>
        <w:rPr>
          <w:rFonts w:ascii="Arial" w:eastAsia="Arial" w:hAnsi="Arial" w:cs="Arial"/>
          <w:b/>
          <w:i/>
        </w:rPr>
      </w:pPr>
    </w:p>
    <w:p w14:paraId="0000003A" w14:textId="4991F803" w:rsidR="00C553AE" w:rsidRDefault="59BD8E21" w:rsidP="709D01BA">
      <w:pPr>
        <w:spacing w:after="0" w:line="240" w:lineRule="auto"/>
        <w:jc w:val="both"/>
        <w:rPr>
          <w:rFonts w:ascii="Arial" w:eastAsia="Arial" w:hAnsi="Arial" w:cs="Arial"/>
          <w:b/>
          <w:bCs/>
          <w:i/>
          <w:iCs/>
        </w:rPr>
      </w:pPr>
      <w:r w:rsidRPr="709D01BA">
        <w:rPr>
          <w:rFonts w:ascii="Arial" w:eastAsia="Arial" w:hAnsi="Arial" w:cs="Arial"/>
          <w:b/>
          <w:bCs/>
          <w:i/>
          <w:iCs/>
        </w:rPr>
        <w:t>En la presente acta se hace constar la entrega del sistema “</w:t>
      </w:r>
      <w:r w:rsidR="00B348F5">
        <w:rPr>
          <w:rFonts w:ascii="Arial" w:eastAsia="Arial" w:hAnsi="Arial" w:cs="Arial"/>
          <w:b/>
          <w:bCs/>
          <w:i/>
          <w:iCs/>
        </w:rPr>
        <w:t>Biblioteca</w:t>
      </w:r>
      <w:r w:rsidR="17A77489" w:rsidRPr="709D01BA">
        <w:rPr>
          <w:rFonts w:ascii="Arial" w:eastAsia="Arial" w:hAnsi="Arial" w:cs="Arial"/>
          <w:b/>
          <w:bCs/>
          <w:i/>
          <w:iCs/>
        </w:rPr>
        <w:t xml:space="preserve"> ITSL</w:t>
      </w:r>
      <w:r w:rsidRPr="709D01BA">
        <w:rPr>
          <w:rFonts w:ascii="Arial" w:eastAsia="Arial" w:hAnsi="Arial" w:cs="Arial"/>
          <w:b/>
          <w:bCs/>
          <w:i/>
          <w:iCs/>
        </w:rPr>
        <w:t>” por parte de la empresa “</w:t>
      </w:r>
      <w:r w:rsidR="16CF0922" w:rsidRPr="709D01BA">
        <w:rPr>
          <w:rFonts w:ascii="Arial" w:eastAsia="Arial" w:hAnsi="Arial" w:cs="Arial"/>
          <w:b/>
          <w:bCs/>
          <w:i/>
          <w:iCs/>
        </w:rPr>
        <w:t>CENTRO DE DESARROLLO DE SOFTWARE del ITSL</w:t>
      </w:r>
      <w:r w:rsidRPr="709D01BA">
        <w:rPr>
          <w:rFonts w:ascii="Arial" w:eastAsia="Arial" w:hAnsi="Arial" w:cs="Arial"/>
          <w:b/>
          <w:bCs/>
          <w:i/>
          <w:iCs/>
        </w:rPr>
        <w:t>” en la cual se mencionan los requisitos principales y elementos que conforman el sistema. La entrega del sistema se realiza el día “</w:t>
      </w:r>
      <w:r w:rsidR="15D6D079" w:rsidRPr="709D01BA">
        <w:rPr>
          <w:rFonts w:ascii="Arial" w:eastAsia="Arial" w:hAnsi="Arial" w:cs="Arial"/>
          <w:b/>
          <w:bCs/>
          <w:i/>
          <w:iCs/>
        </w:rPr>
        <w:t xml:space="preserve">18 </w:t>
      </w:r>
      <w:r w:rsidR="5D3A9D96" w:rsidRPr="709D01BA">
        <w:rPr>
          <w:rFonts w:ascii="Arial" w:eastAsia="Arial" w:hAnsi="Arial" w:cs="Arial"/>
          <w:b/>
          <w:bCs/>
          <w:i/>
          <w:iCs/>
        </w:rPr>
        <w:t xml:space="preserve">de </w:t>
      </w:r>
      <w:r w:rsidR="3B3DBAD1" w:rsidRPr="709D01BA">
        <w:rPr>
          <w:rFonts w:ascii="Arial" w:eastAsia="Arial" w:hAnsi="Arial" w:cs="Arial"/>
          <w:b/>
          <w:bCs/>
          <w:i/>
          <w:iCs/>
        </w:rPr>
        <w:t>febr</w:t>
      </w:r>
      <w:r w:rsidR="34480642" w:rsidRPr="709D01BA">
        <w:rPr>
          <w:rFonts w:ascii="Arial" w:eastAsia="Arial" w:hAnsi="Arial" w:cs="Arial"/>
          <w:b/>
          <w:bCs/>
          <w:i/>
          <w:iCs/>
        </w:rPr>
        <w:t xml:space="preserve">ero </w:t>
      </w:r>
      <w:r w:rsidR="5D3A9D96" w:rsidRPr="709D01BA">
        <w:rPr>
          <w:rFonts w:ascii="Arial" w:eastAsia="Arial" w:hAnsi="Arial" w:cs="Arial"/>
          <w:b/>
          <w:bCs/>
          <w:i/>
          <w:iCs/>
        </w:rPr>
        <w:t>de 202</w:t>
      </w:r>
      <w:r w:rsidR="00B348F5">
        <w:rPr>
          <w:rFonts w:ascii="Arial" w:eastAsia="Arial" w:hAnsi="Arial" w:cs="Arial"/>
          <w:b/>
          <w:bCs/>
          <w:i/>
          <w:iCs/>
        </w:rPr>
        <w:t>2</w:t>
      </w:r>
      <w:r w:rsidR="4449C351" w:rsidRPr="709D01BA">
        <w:rPr>
          <w:rFonts w:ascii="Arial" w:eastAsia="Arial" w:hAnsi="Arial" w:cs="Arial"/>
          <w:b/>
          <w:bCs/>
          <w:i/>
          <w:iCs/>
        </w:rPr>
        <w:t>”</w:t>
      </w:r>
      <w:r w:rsidRPr="709D01BA">
        <w:rPr>
          <w:rFonts w:ascii="Arial" w:eastAsia="Arial" w:hAnsi="Arial" w:cs="Arial"/>
          <w:b/>
          <w:bCs/>
          <w:i/>
          <w:iCs/>
        </w:rPr>
        <w:t xml:space="preserve"> por parte del líder de proyecto “</w:t>
      </w:r>
      <w:r w:rsidR="00B348F5">
        <w:rPr>
          <w:rFonts w:ascii="Arial" w:eastAsia="Arial" w:hAnsi="Arial" w:cs="Arial"/>
          <w:b/>
          <w:bCs/>
          <w:i/>
          <w:iCs/>
        </w:rPr>
        <w:t>MBD</w:t>
      </w:r>
      <w:r w:rsidR="321E6469" w:rsidRPr="709D01BA">
        <w:rPr>
          <w:rFonts w:ascii="Arial" w:eastAsia="Arial" w:hAnsi="Arial" w:cs="Arial"/>
          <w:b/>
          <w:bCs/>
          <w:i/>
          <w:iCs/>
        </w:rPr>
        <w:t xml:space="preserve">. </w:t>
      </w:r>
      <w:r w:rsidR="00B348F5">
        <w:rPr>
          <w:rFonts w:ascii="Arial" w:eastAsia="Arial" w:hAnsi="Arial" w:cs="Arial"/>
          <w:b/>
          <w:bCs/>
          <w:i/>
          <w:iCs/>
        </w:rPr>
        <w:t>J. Jesús Ríos Acevedo</w:t>
      </w:r>
      <w:r w:rsidRPr="709D01BA">
        <w:rPr>
          <w:rFonts w:ascii="Arial" w:eastAsia="Arial" w:hAnsi="Arial" w:cs="Arial"/>
          <w:b/>
          <w:bCs/>
          <w:i/>
          <w:iCs/>
        </w:rPr>
        <w:t xml:space="preserve">”. </w:t>
      </w:r>
    </w:p>
    <w:p w14:paraId="0000003B" w14:textId="77777777" w:rsidR="00C553AE" w:rsidRDefault="00C553A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00003C" w14:textId="77777777" w:rsidR="00C553AE" w:rsidRDefault="00C553AE">
      <w:pPr>
        <w:spacing w:after="0" w:line="240" w:lineRule="auto"/>
        <w:jc w:val="both"/>
        <w:rPr>
          <w:rFonts w:ascii="Arial" w:eastAsia="Arial" w:hAnsi="Arial" w:cs="Arial"/>
          <w:b/>
          <w:i/>
        </w:rPr>
      </w:pPr>
    </w:p>
    <w:p w14:paraId="0000003D" w14:textId="0802B9BC" w:rsidR="00C553AE" w:rsidRDefault="00346298" w:rsidP="3F619785">
      <w:pPr>
        <w:jc w:val="both"/>
        <w:rPr>
          <w:rFonts w:ascii="Arial" w:eastAsia="Arial" w:hAnsi="Arial" w:cs="Arial"/>
          <w:b/>
          <w:bCs/>
          <w:sz w:val="20"/>
          <w:szCs w:val="20"/>
        </w:rPr>
      </w:pPr>
      <w:r w:rsidRPr="3F619785">
        <w:rPr>
          <w:rFonts w:ascii="Arial" w:eastAsia="Arial" w:hAnsi="Arial" w:cs="Arial"/>
          <w:b/>
          <w:bCs/>
          <w:sz w:val="20"/>
          <w:szCs w:val="20"/>
        </w:rPr>
        <w:t>A continuación</w:t>
      </w:r>
      <w:ins w:id="1" w:author="Usuario invitado" w:date="2021-02-18T15:33:00Z">
        <w:r w:rsidR="5574193D" w:rsidRPr="3F619785">
          <w:rPr>
            <w:rFonts w:ascii="Arial" w:eastAsia="Arial" w:hAnsi="Arial" w:cs="Arial"/>
            <w:b/>
            <w:bCs/>
            <w:sz w:val="20"/>
            <w:szCs w:val="20"/>
          </w:rPr>
          <w:t>,</w:t>
        </w:r>
      </w:ins>
      <w:r w:rsidRPr="3F619785">
        <w:rPr>
          <w:rFonts w:ascii="Arial" w:eastAsia="Arial" w:hAnsi="Arial" w:cs="Arial"/>
          <w:b/>
          <w:bCs/>
          <w:sz w:val="20"/>
          <w:szCs w:val="20"/>
        </w:rPr>
        <w:t xml:space="preserve"> se listan los requisitos principales, indicado el estado el cual puede ser “satisfactorio o insatisfecho”.</w:t>
      </w:r>
    </w:p>
    <w:tbl>
      <w:tblPr>
        <w:tblW w:w="9500" w:type="dxa"/>
        <w:tbl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blBorders>
        <w:tblLayout w:type="fixed"/>
        <w:tblLook w:val="0400" w:firstRow="0" w:lastRow="0" w:firstColumn="0" w:lastColumn="0" w:noHBand="0" w:noVBand="1"/>
      </w:tblPr>
      <w:tblGrid>
        <w:gridCol w:w="6487"/>
        <w:gridCol w:w="3013"/>
      </w:tblGrid>
      <w:tr w:rsidR="00C553AE" w14:paraId="60D83516" w14:textId="77777777" w:rsidTr="1C06AE4B">
        <w:tc>
          <w:tcPr>
            <w:tcW w:w="6487" w:type="dxa"/>
            <w:shd w:val="clear" w:color="auto" w:fill="17569B"/>
          </w:tcPr>
          <w:p w14:paraId="0000003E" w14:textId="1DC26DEC" w:rsidR="00C553AE" w:rsidRDefault="2C8F81D6" w:rsidP="1C06AE4B">
            <w:pPr>
              <w:jc w:val="center"/>
              <w:rPr>
                <w:rFonts w:ascii="Arial" w:eastAsia="Arial" w:hAnsi="Arial" w:cs="Arial"/>
                <w:b/>
                <w:bCs/>
                <w:i/>
                <w:iCs/>
                <w:color w:val="FFFFFF"/>
                <w:sz w:val="20"/>
                <w:szCs w:val="20"/>
              </w:rPr>
            </w:pPr>
            <w:r w:rsidRPr="1C06AE4B">
              <w:rPr>
                <w:rFonts w:ascii="Arial" w:eastAsia="Arial" w:hAnsi="Arial" w:cs="Arial"/>
                <w:b/>
                <w:bCs/>
                <w:i/>
                <w:iCs/>
                <w:color w:val="FFFFFF" w:themeColor="background1"/>
                <w:sz w:val="20"/>
                <w:szCs w:val="20"/>
              </w:rPr>
              <w:t>Acusados Principales</w:t>
            </w:r>
          </w:p>
        </w:tc>
        <w:tc>
          <w:tcPr>
            <w:tcW w:w="3013" w:type="dxa"/>
            <w:shd w:val="clear" w:color="auto" w:fill="17569B"/>
          </w:tcPr>
          <w:p w14:paraId="0000003F" w14:textId="77777777" w:rsidR="00C553AE" w:rsidRDefault="00346298">
            <w:pPr>
              <w:jc w:val="center"/>
              <w:rPr>
                <w:rFonts w:ascii="Arial" w:eastAsia="Arial" w:hAnsi="Arial" w:cs="Arial"/>
                <w:b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i/>
                <w:color w:val="FFFFFF"/>
                <w:sz w:val="20"/>
                <w:szCs w:val="20"/>
              </w:rPr>
              <w:t>Estado</w:t>
            </w:r>
          </w:p>
        </w:tc>
      </w:tr>
      <w:tr w:rsidR="00C553AE" w14:paraId="003C2191" w14:textId="77777777" w:rsidTr="1C06AE4B">
        <w:tc>
          <w:tcPr>
            <w:tcW w:w="6487" w:type="dxa"/>
          </w:tcPr>
          <w:p w14:paraId="00000040" w14:textId="2BF06421" w:rsidR="00C553AE" w:rsidRDefault="00346298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1.- </w:t>
            </w:r>
            <w:r w:rsidR="462702C9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El sistema permit</w:t>
            </w:r>
            <w:r w:rsidR="0EDA4944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e</w:t>
            </w:r>
            <w:r w:rsidR="462702C9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a los alumnos ingresar en el sistema.</w:t>
            </w:r>
          </w:p>
        </w:tc>
        <w:tc>
          <w:tcPr>
            <w:tcW w:w="3013" w:type="dxa"/>
          </w:tcPr>
          <w:p w14:paraId="00000041" w14:textId="77777777" w:rsidR="00C553AE" w:rsidRDefault="7F9E6E1E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553AE" w14:paraId="025E349C" w14:textId="77777777" w:rsidTr="1C06AE4B">
        <w:tc>
          <w:tcPr>
            <w:tcW w:w="6487" w:type="dxa"/>
          </w:tcPr>
          <w:p w14:paraId="00000042" w14:textId="514570F4" w:rsidR="00C553AE" w:rsidRDefault="00346298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2.- </w:t>
            </w:r>
            <w:r w:rsidR="641CF50F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El sistema permite a los alumnos consultar su </w:t>
            </w:r>
            <w:proofErr w:type="spellStart"/>
            <w:r w:rsidR="64A12731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Kardex</w:t>
            </w:r>
            <w:proofErr w:type="spellEnd"/>
            <w:r w:rsidR="64A12731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desde la información almacenada en la base de datos de control escolar</w:t>
            </w:r>
            <w:r w:rsidR="641CF50F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3013" w:type="dxa"/>
          </w:tcPr>
          <w:p w14:paraId="00000043" w14:textId="20C619F3" w:rsidR="00C553AE" w:rsidRDefault="27BB917F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  <w:tr w:rsidR="00C553AE" w14:paraId="04BAD296" w14:textId="77777777" w:rsidTr="1C06AE4B">
        <w:tc>
          <w:tcPr>
            <w:tcW w:w="6487" w:type="dxa"/>
          </w:tcPr>
          <w:p w14:paraId="00000044" w14:textId="215A0F57" w:rsidR="00C553AE" w:rsidRDefault="00346298" w:rsidP="0A1B04FF">
            <w:pPr>
              <w:jc w:val="both"/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3.- </w:t>
            </w:r>
            <w:r w:rsidR="29D93ACC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El sistema permite a los alumnos consultar sus boletas de </w:t>
            </w:r>
            <w:r w:rsidR="00B348F5">
              <w:rPr>
                <w:rFonts w:ascii="Arial" w:eastAsia="Arial" w:hAnsi="Arial" w:cs="Arial"/>
                <w:b/>
                <w:bCs/>
                <w:sz w:val="20"/>
                <w:szCs w:val="20"/>
              </w:rPr>
              <w:t>Biblioteca</w:t>
            </w:r>
            <w:r w:rsidR="73921E5A"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 xml:space="preserve"> desde la información almacenada en la base de datos de control escolar.</w:t>
            </w:r>
          </w:p>
        </w:tc>
        <w:tc>
          <w:tcPr>
            <w:tcW w:w="3013" w:type="dxa"/>
          </w:tcPr>
          <w:p w14:paraId="00000045" w14:textId="520F8386" w:rsidR="00C553AE" w:rsidRDefault="187FBB99" w:rsidP="0A1B04FF">
            <w:pPr>
              <w:rPr>
                <w:rFonts w:ascii="Arial" w:eastAsia="Arial" w:hAnsi="Arial" w:cs="Arial"/>
                <w:b/>
                <w:bCs/>
                <w:sz w:val="20"/>
                <w:szCs w:val="20"/>
              </w:rPr>
            </w:pPr>
            <w:r w:rsidRPr="0A1B04FF">
              <w:rPr>
                <w:rFonts w:ascii="Arial" w:eastAsia="Arial" w:hAnsi="Arial" w:cs="Arial"/>
                <w:b/>
                <w:bCs/>
                <w:sz w:val="20"/>
                <w:szCs w:val="20"/>
              </w:rPr>
              <w:t>Satisfactorio</w:t>
            </w:r>
          </w:p>
        </w:tc>
      </w:tr>
    </w:tbl>
    <w:p w14:paraId="00000048" w14:textId="77777777" w:rsidR="00C553AE" w:rsidRDefault="00C553AE">
      <w:pPr>
        <w:rPr>
          <w:rFonts w:ascii="Arial" w:eastAsia="Arial" w:hAnsi="Arial" w:cs="Arial"/>
          <w:b/>
          <w:sz w:val="20"/>
          <w:szCs w:val="20"/>
        </w:rPr>
      </w:pPr>
    </w:p>
    <w:p w14:paraId="00000049" w14:textId="77777777" w:rsidR="00C553AE" w:rsidRDefault="00C553AE">
      <w:pPr>
        <w:rPr>
          <w:rFonts w:ascii="Arial" w:eastAsia="Arial" w:hAnsi="Arial" w:cs="Arial"/>
          <w:b/>
          <w:sz w:val="20"/>
          <w:szCs w:val="20"/>
        </w:rPr>
      </w:pPr>
    </w:p>
    <w:p w14:paraId="0000004A" w14:textId="25EF6865" w:rsidR="00C553AE" w:rsidRDefault="00346298" w:rsidP="0A1B04FF">
      <w:pPr>
        <w:rPr>
          <w:rFonts w:ascii="Arial" w:eastAsia="Arial" w:hAnsi="Arial" w:cs="Arial"/>
          <w:b/>
          <w:bCs/>
          <w:sz w:val="20"/>
          <w:szCs w:val="20"/>
        </w:rPr>
      </w:pPr>
      <w:r w:rsidRPr="0A1B04FF">
        <w:rPr>
          <w:rFonts w:ascii="Arial" w:eastAsia="Arial" w:hAnsi="Arial" w:cs="Arial"/>
          <w:b/>
          <w:bCs/>
          <w:sz w:val="20"/>
          <w:szCs w:val="20"/>
        </w:rPr>
        <w:lastRenderedPageBreak/>
        <w:t xml:space="preserve">El sistema </w:t>
      </w:r>
      <w:proofErr w:type="gramStart"/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“ </w:t>
      </w:r>
      <w:r w:rsidR="00B348F5">
        <w:rPr>
          <w:rFonts w:ascii="Arial" w:eastAsia="Arial" w:hAnsi="Arial" w:cs="Arial"/>
          <w:b/>
          <w:bCs/>
          <w:sz w:val="20"/>
          <w:szCs w:val="20"/>
        </w:rPr>
        <w:t>Biblioteca</w:t>
      </w:r>
      <w:proofErr w:type="gramEnd"/>
      <w:r w:rsidR="004AB1F8" w:rsidRPr="0A1B04FF">
        <w:rPr>
          <w:rFonts w:ascii="Arial" w:eastAsia="Arial" w:hAnsi="Arial" w:cs="Arial"/>
          <w:b/>
          <w:bCs/>
          <w:sz w:val="20"/>
          <w:szCs w:val="20"/>
        </w:rPr>
        <w:t xml:space="preserve"> ITSL</w:t>
      </w:r>
      <w:r w:rsidRPr="0A1B04FF">
        <w:rPr>
          <w:rFonts w:ascii="Arial" w:eastAsia="Arial" w:hAnsi="Arial" w:cs="Arial"/>
          <w:b/>
          <w:bCs/>
          <w:sz w:val="20"/>
          <w:szCs w:val="20"/>
        </w:rPr>
        <w:t xml:space="preserve"> ” contiene los </w:t>
      </w:r>
      <w:r w:rsidR="2A3B5D0E" w:rsidRPr="0A1B04FF">
        <w:rPr>
          <w:rFonts w:ascii="Arial" w:eastAsia="Arial" w:hAnsi="Arial" w:cs="Arial"/>
          <w:b/>
          <w:bCs/>
          <w:sz w:val="20"/>
          <w:szCs w:val="20"/>
        </w:rPr>
        <w:t xml:space="preserve">siguientes </w:t>
      </w:r>
      <w:r w:rsidRPr="0A1B04FF">
        <w:rPr>
          <w:rFonts w:ascii="Arial" w:eastAsia="Arial" w:hAnsi="Arial" w:cs="Arial"/>
          <w:b/>
          <w:bCs/>
          <w:sz w:val="20"/>
          <w:szCs w:val="20"/>
        </w:rPr>
        <w:t>elementos acordados en el Plan de Proyecto:</w:t>
      </w:r>
    </w:p>
    <w:p w14:paraId="4236BF95" w14:textId="501B0D6B" w:rsidR="59648C13" w:rsidRDefault="59648C13" w:rsidP="0A1B04FF">
      <w:pPr>
        <w:pStyle w:val="Prrafodelista"/>
        <w:numPr>
          <w:ilvl w:val="0"/>
          <w:numId w:val="1"/>
        </w:numPr>
        <w:rPr>
          <w:rFonts w:ascii="Arial" w:eastAsia="Arial" w:hAnsi="Arial" w:cs="Arial"/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El software</w:t>
      </w:r>
      <w:r w:rsidR="0FD1F2C2" w:rsidRPr="1C06AE4B">
        <w:rPr>
          <w:rFonts w:ascii="Arial" w:eastAsia="Arial" w:hAnsi="Arial" w:cs="Arial"/>
          <w:b/>
          <w:bCs/>
          <w:sz w:val="20"/>
          <w:szCs w:val="20"/>
        </w:rPr>
        <w:t>.</w:t>
      </w:r>
    </w:p>
    <w:p w14:paraId="71D41DE4" w14:textId="1A9D972B" w:rsidR="0A1B04FF" w:rsidRDefault="0FD1F2C2" w:rsidP="1C06AE4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Manual de usuario.</w:t>
      </w:r>
    </w:p>
    <w:p w14:paraId="52235699" w14:textId="0175EB96" w:rsidR="0A1B04FF" w:rsidRDefault="0FD1F2C2" w:rsidP="1C06AE4B">
      <w:pPr>
        <w:pStyle w:val="Prrafodelista"/>
        <w:numPr>
          <w:ilvl w:val="0"/>
          <w:numId w:val="1"/>
        </w:numPr>
        <w:rPr>
          <w:b/>
          <w:bCs/>
          <w:sz w:val="20"/>
          <w:szCs w:val="20"/>
        </w:rPr>
      </w:pPr>
      <w:r w:rsidRPr="1C06AE4B">
        <w:rPr>
          <w:rFonts w:ascii="Arial" w:eastAsia="Arial" w:hAnsi="Arial" w:cs="Arial"/>
          <w:b/>
          <w:bCs/>
          <w:sz w:val="20"/>
          <w:szCs w:val="20"/>
        </w:rPr>
        <w:t>Configuración del servidor</w:t>
      </w:r>
    </w:p>
    <w:p w14:paraId="78A05C98" w14:textId="258B4C7E" w:rsidR="1C06AE4B" w:rsidRDefault="1C06AE4B" w:rsidP="1C06AE4B">
      <w:pPr>
        <w:rPr>
          <w:rFonts w:ascii="Arial" w:eastAsia="Arial" w:hAnsi="Arial" w:cs="Arial"/>
          <w:b/>
          <w:bCs/>
          <w:sz w:val="20"/>
          <w:szCs w:val="20"/>
        </w:rPr>
      </w:pPr>
    </w:p>
    <w:p w14:paraId="6C425E5B" w14:textId="7B767605" w:rsidR="0A1B04FF" w:rsidRDefault="0A1B04FF" w:rsidP="0A1B04FF">
      <w:pPr>
        <w:rPr>
          <w:rFonts w:ascii="Arial" w:eastAsia="Arial" w:hAnsi="Arial" w:cs="Arial"/>
          <w:b/>
          <w:bCs/>
          <w:sz w:val="20"/>
          <w:szCs w:val="20"/>
        </w:rPr>
      </w:pPr>
    </w:p>
    <w:p w14:paraId="0000004B" w14:textId="77777777" w:rsidR="00C553AE" w:rsidRDefault="00C553AE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Arial" w:eastAsia="Arial" w:hAnsi="Arial" w:cs="Arial"/>
          <w:b/>
          <w:color w:val="000000"/>
          <w:sz w:val="20"/>
          <w:szCs w:val="20"/>
        </w:rPr>
      </w:pPr>
    </w:p>
    <w:p w14:paraId="0000004C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4D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4E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4F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tbl>
      <w:tblPr>
        <w:tblStyle w:val="a1"/>
        <w:tblW w:w="950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750"/>
        <w:gridCol w:w="4750"/>
      </w:tblGrid>
      <w:tr w:rsidR="00C553AE" w14:paraId="08C76BAD" w14:textId="77777777" w:rsidTr="709D01BA">
        <w:tc>
          <w:tcPr>
            <w:tcW w:w="4750" w:type="dxa"/>
          </w:tcPr>
          <w:p w14:paraId="00000050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1" w14:textId="1DA11B1A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709D01BA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4E9890F2" w:rsidRPr="709D01BA">
              <w:rPr>
                <w:rFonts w:ascii="Arial" w:eastAsia="Arial" w:hAnsi="Arial" w:cs="Arial"/>
                <w:sz w:val="20"/>
                <w:szCs w:val="20"/>
              </w:rPr>
              <w:t xml:space="preserve">ISC. Gregorio Ignacio </w:t>
            </w:r>
            <w:proofErr w:type="spellStart"/>
            <w:r w:rsidR="4E9890F2" w:rsidRPr="709D01BA">
              <w:rPr>
                <w:rFonts w:ascii="Arial" w:eastAsia="Arial" w:hAnsi="Arial" w:cs="Arial"/>
                <w:sz w:val="20"/>
                <w:szCs w:val="20"/>
              </w:rPr>
              <w:t>Letechipía</w:t>
            </w:r>
            <w:proofErr w:type="spellEnd"/>
            <w:r w:rsidR="4E9890F2" w:rsidRPr="709D01BA">
              <w:rPr>
                <w:rFonts w:ascii="Arial" w:eastAsia="Arial" w:hAnsi="Arial" w:cs="Arial"/>
                <w:sz w:val="20"/>
                <w:szCs w:val="20"/>
              </w:rPr>
              <w:t xml:space="preserve"> Chávez</w:t>
            </w:r>
            <w:r w:rsidRPr="709D01BA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0000052" w14:textId="0398D33A" w:rsidR="00C553AE" w:rsidRDefault="00C553AE" w:rsidP="709D01BA">
            <w:pPr>
              <w:jc w:val="center"/>
            </w:pPr>
          </w:p>
          <w:p w14:paraId="00000053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00000054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Líder del Proyecto</w:t>
            </w:r>
          </w:p>
          <w:p w14:paraId="00000055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6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4750" w:type="dxa"/>
          </w:tcPr>
          <w:p w14:paraId="00000057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  <w:p w14:paraId="00000058" w14:textId="17868412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709D01BA">
              <w:rPr>
                <w:rFonts w:ascii="Arial" w:eastAsia="Arial" w:hAnsi="Arial" w:cs="Arial"/>
                <w:sz w:val="20"/>
                <w:szCs w:val="20"/>
              </w:rPr>
              <w:t>“</w:t>
            </w:r>
            <w:r w:rsidR="6F461E59" w:rsidRPr="709D01BA">
              <w:rPr>
                <w:rFonts w:ascii="Arial" w:eastAsia="Arial" w:hAnsi="Arial" w:cs="Arial"/>
                <w:sz w:val="20"/>
                <w:szCs w:val="20"/>
              </w:rPr>
              <w:t>I</w:t>
            </w:r>
            <w:r w:rsidR="247EF3FF" w:rsidRPr="709D01BA">
              <w:rPr>
                <w:rFonts w:ascii="Arial" w:eastAsia="Arial" w:hAnsi="Arial" w:cs="Arial"/>
                <w:sz w:val="20"/>
                <w:szCs w:val="20"/>
              </w:rPr>
              <w:t>ng. José Alejandro Ibarra Ríos</w:t>
            </w:r>
            <w:r w:rsidRPr="709D01BA">
              <w:rPr>
                <w:rFonts w:ascii="Arial" w:eastAsia="Arial" w:hAnsi="Arial" w:cs="Arial"/>
                <w:sz w:val="20"/>
                <w:szCs w:val="20"/>
              </w:rPr>
              <w:t>”</w:t>
            </w:r>
          </w:p>
          <w:p w14:paraId="00000059" w14:textId="69C952D9" w:rsidR="00C553AE" w:rsidRDefault="00C553AE" w:rsidP="709D01BA">
            <w:pPr>
              <w:jc w:val="center"/>
            </w:pPr>
            <w:bookmarkStart w:id="2" w:name="_GoBack"/>
            <w:bookmarkEnd w:id="2"/>
          </w:p>
          <w:p w14:paraId="0000005A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________________________________</w:t>
            </w:r>
          </w:p>
          <w:p w14:paraId="0000005B" w14:textId="77777777" w:rsidR="00C553AE" w:rsidRDefault="00346298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Cliente</w:t>
            </w:r>
          </w:p>
          <w:p w14:paraId="0000005C" w14:textId="77777777" w:rsidR="00C553AE" w:rsidRDefault="00C553AE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0000005D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5E" w14:textId="77777777" w:rsidR="00C553AE" w:rsidRDefault="00C553AE">
      <w:pPr>
        <w:rPr>
          <w:rFonts w:ascii="Arial" w:eastAsia="Arial" w:hAnsi="Arial" w:cs="Arial"/>
          <w:sz w:val="20"/>
          <w:szCs w:val="20"/>
        </w:rPr>
      </w:pPr>
    </w:p>
    <w:p w14:paraId="0000005F" w14:textId="77777777" w:rsidR="00C553AE" w:rsidRDefault="00C553AE">
      <w:pPr>
        <w:spacing w:after="0" w:line="240" w:lineRule="auto"/>
        <w:rPr>
          <w:rFonts w:ascii="Arial" w:eastAsia="Arial" w:hAnsi="Arial" w:cs="Arial"/>
          <w:b/>
          <w:i/>
        </w:rPr>
      </w:pPr>
    </w:p>
    <w:sectPr w:rsidR="00C553AE">
      <w:headerReference w:type="default" r:id="rId8"/>
      <w:footerReference w:type="default" r:id="rId9"/>
      <w:pgSz w:w="12240" w:h="15840"/>
      <w:pgMar w:top="1440" w:right="1440" w:bottom="1440" w:left="1440" w:header="567" w:footer="11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F2B97D9" w14:textId="77777777" w:rsidR="00346298" w:rsidRDefault="00346298">
      <w:pPr>
        <w:spacing w:after="0" w:line="240" w:lineRule="auto"/>
      </w:pPr>
      <w:r>
        <w:separator/>
      </w:r>
    </w:p>
  </w:endnote>
  <w:endnote w:type="continuationSeparator" w:id="0">
    <w:p w14:paraId="02BB41AB" w14:textId="77777777" w:rsidR="00346298" w:rsidRDefault="00346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ource Sans Pro"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74" w14:textId="77777777" w:rsidR="00C553AE" w:rsidRDefault="00C553A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sz w:val="16"/>
        <w:szCs w:val="16"/>
      </w:rPr>
    </w:pPr>
  </w:p>
  <w:tbl>
    <w:tblPr>
      <w:tblStyle w:val="a3"/>
      <w:tblW w:w="9889" w:type="dxa"/>
      <w:tblLayout w:type="fixed"/>
      <w:tblLook w:val="0000" w:firstRow="0" w:lastRow="0" w:firstColumn="0" w:lastColumn="0" w:noHBand="0" w:noVBand="0"/>
    </w:tblPr>
    <w:tblGrid>
      <w:gridCol w:w="3369"/>
      <w:gridCol w:w="1275"/>
      <w:gridCol w:w="5245"/>
    </w:tblGrid>
    <w:tr w:rsidR="00C553AE" w14:paraId="255621C2" w14:textId="77777777" w:rsidTr="709D01BA">
      <w:trPr>
        <w:trHeight w:val="840"/>
      </w:trPr>
      <w:tc>
        <w:tcPr>
          <w:tcW w:w="3369" w:type="dxa"/>
        </w:tcPr>
        <w:p w14:paraId="00000075" w14:textId="5ECD64B0" w:rsidR="00C553AE" w:rsidRDefault="709D01BA">
          <w:pPr>
            <w:keepNext/>
            <w:keepLines/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r w:rsidRPr="709D01BA">
            <w:rPr>
              <w:rFonts w:ascii="Verdana" w:eastAsia="Verdana" w:hAnsi="Verdana" w:cs="Verdana"/>
              <w:sz w:val="14"/>
              <w:szCs w:val="14"/>
            </w:rPr>
            <w:t>Fech</w:t>
          </w:r>
          <w:r w:rsidR="00B348F5">
            <w:rPr>
              <w:rFonts w:ascii="Verdana" w:eastAsia="Verdana" w:hAnsi="Verdana" w:cs="Verdana"/>
              <w:sz w:val="14"/>
              <w:szCs w:val="14"/>
            </w:rPr>
            <w:t xml:space="preserve">a Vigencia 18 de </w:t>
          </w:r>
          <w:proofErr w:type="gramStart"/>
          <w:r w:rsidR="00B348F5">
            <w:rPr>
              <w:rFonts w:ascii="Verdana" w:eastAsia="Verdana" w:hAnsi="Verdana" w:cs="Verdana"/>
              <w:sz w:val="14"/>
              <w:szCs w:val="14"/>
            </w:rPr>
            <w:t>Febrero</w:t>
          </w:r>
          <w:proofErr w:type="gramEnd"/>
          <w:r w:rsidR="00B348F5">
            <w:rPr>
              <w:rFonts w:ascii="Verdana" w:eastAsia="Verdana" w:hAnsi="Verdana" w:cs="Verdana"/>
              <w:sz w:val="14"/>
              <w:szCs w:val="14"/>
            </w:rPr>
            <w:t xml:space="preserve"> de 2022</w:t>
          </w:r>
        </w:p>
        <w:p w14:paraId="00000076" w14:textId="77777777" w:rsidR="00C553AE" w:rsidRDefault="00346298">
          <w:pPr>
            <w:tabs>
              <w:tab w:val="center" w:pos="4680"/>
              <w:tab w:val="right" w:pos="9360"/>
            </w:tabs>
            <w:spacing w:after="0" w:line="240" w:lineRule="auto"/>
            <w:rPr>
              <w:rFonts w:ascii="Verdana" w:eastAsia="Verdana" w:hAnsi="Verdana" w:cs="Verdana"/>
              <w:sz w:val="14"/>
              <w:szCs w:val="14"/>
            </w:rPr>
          </w:pPr>
          <w:proofErr w:type="spellStart"/>
          <w:r>
            <w:rPr>
              <w:rFonts w:ascii="Verdana" w:eastAsia="Verdana" w:hAnsi="Verdana" w:cs="Verdana"/>
              <w:sz w:val="14"/>
              <w:szCs w:val="14"/>
            </w:rPr>
            <w:t>Version</w:t>
          </w:r>
          <w:proofErr w:type="spellEnd"/>
          <w:r>
            <w:rPr>
              <w:rFonts w:ascii="Verdana" w:eastAsia="Verdana" w:hAnsi="Verdana" w:cs="Verdana"/>
              <w:sz w:val="14"/>
              <w:szCs w:val="14"/>
            </w:rPr>
            <w:t xml:space="preserve"> 1.0</w:t>
          </w:r>
        </w:p>
      </w:tc>
      <w:tc>
        <w:tcPr>
          <w:tcW w:w="1275" w:type="dxa"/>
        </w:tcPr>
        <w:p w14:paraId="00000077" w14:textId="77777777" w:rsidR="00C553AE" w:rsidRDefault="00C553AE">
          <w:pPr>
            <w:ind w:right="33"/>
            <w:rPr>
              <w:rFonts w:ascii="Verdana" w:eastAsia="Verdana" w:hAnsi="Verdana" w:cs="Verdana"/>
              <w:sz w:val="14"/>
              <w:szCs w:val="14"/>
            </w:rPr>
          </w:pPr>
        </w:p>
      </w:tc>
      <w:tc>
        <w:tcPr>
          <w:tcW w:w="5245" w:type="dxa"/>
        </w:tcPr>
        <w:p w14:paraId="00000078" w14:textId="30A92DC9" w:rsidR="00C553AE" w:rsidRDefault="709D01BA">
          <w:pPr>
            <w:keepLines/>
            <w:tabs>
              <w:tab w:val="left" w:pos="2160"/>
            </w:tabs>
            <w:spacing w:before="100" w:after="100" w:line="240" w:lineRule="auto"/>
            <w:jc w:val="both"/>
            <w:rPr>
              <w:rFonts w:ascii="Verdana" w:eastAsia="Verdana" w:hAnsi="Verdana" w:cs="Verdana"/>
              <w:sz w:val="14"/>
              <w:szCs w:val="14"/>
            </w:rPr>
          </w:pPr>
          <w:r w:rsidRPr="709D01BA">
            <w:rPr>
              <w:rFonts w:ascii="Verdana" w:eastAsia="Verdana" w:hAnsi="Verdana" w:cs="Verdana"/>
              <w:sz w:val="14"/>
              <w:szCs w:val="14"/>
            </w:rPr>
            <w:t>Para uso exclusivo de CENTRO DE DESARROLLO DE APLICACIONES WEB Y MOVILES ITSL</w:t>
          </w:r>
          <w:r w:rsidRPr="709D01BA">
            <w:rPr>
              <w:rFonts w:ascii="Verdana" w:eastAsia="Verdana" w:hAnsi="Verdana" w:cs="Verdana"/>
              <w:b/>
              <w:bCs/>
              <w:i/>
              <w:iCs/>
              <w:color w:val="C00000"/>
              <w:sz w:val="14"/>
              <w:szCs w:val="14"/>
            </w:rPr>
            <w:t xml:space="preserve"> </w:t>
          </w:r>
          <w:r w:rsidRPr="709D01BA">
            <w:rPr>
              <w:rFonts w:ascii="Verdana" w:eastAsia="Verdana" w:hAnsi="Verdana" w:cs="Verdana"/>
              <w:sz w:val="14"/>
              <w:szCs w:val="14"/>
            </w:rPr>
            <w:t>prohibida la reproducción total o parcial de la información contenida en este documento. En caso de incumplimiento se sancionará conforme a las leyes nacionales e internacionales aplicables.</w:t>
          </w:r>
        </w:p>
      </w:tc>
    </w:tr>
  </w:tbl>
  <w:p w14:paraId="00000079" w14:textId="77777777" w:rsidR="00C553AE" w:rsidRDefault="00C553A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BDC17BA" w14:textId="77777777" w:rsidR="00346298" w:rsidRDefault="00346298">
      <w:pPr>
        <w:spacing w:after="0" w:line="240" w:lineRule="auto"/>
      </w:pPr>
      <w:r>
        <w:separator/>
      </w:r>
    </w:p>
  </w:footnote>
  <w:footnote w:type="continuationSeparator" w:id="0">
    <w:p w14:paraId="2AF008C4" w14:textId="77777777" w:rsidR="00346298" w:rsidRDefault="003462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0000060" w14:textId="77777777" w:rsidR="00C553AE" w:rsidRDefault="00C553AE">
    <w:pPr>
      <w:widowControl w:val="0"/>
      <w:pBdr>
        <w:top w:val="nil"/>
        <w:left w:val="nil"/>
        <w:bottom w:val="nil"/>
        <w:right w:val="nil"/>
        <w:between w:val="nil"/>
      </w:pBdr>
      <w:spacing w:after="0"/>
      <w:rPr>
        <w:rFonts w:ascii="Arial" w:eastAsia="Arial" w:hAnsi="Arial" w:cs="Arial"/>
        <w:b/>
        <w:i/>
      </w:rPr>
    </w:pPr>
  </w:p>
  <w:tbl>
    <w:tblPr>
      <w:tblStyle w:val="a2"/>
      <w:tblW w:w="10476" w:type="dxa"/>
      <w:jc w:val="center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2919"/>
      <w:gridCol w:w="5245"/>
      <w:gridCol w:w="1242"/>
      <w:gridCol w:w="1070"/>
    </w:tblGrid>
    <w:tr w:rsidR="00C553AE" w14:paraId="221D1527" w14:textId="77777777" w:rsidTr="709D01BA">
      <w:trPr>
        <w:trHeight w:val="240"/>
        <w:jc w:val="center"/>
      </w:trPr>
      <w:tc>
        <w:tcPr>
          <w:tcW w:w="2919" w:type="dxa"/>
          <w:vMerge w:val="restart"/>
          <w:tcBorders>
            <w:right w:val="single" w:sz="4" w:space="0" w:color="000000" w:themeColor="text1"/>
          </w:tcBorders>
          <w:vAlign w:val="center"/>
        </w:tcPr>
        <w:p w14:paraId="00000061" w14:textId="0A6C874E" w:rsidR="00C553AE" w:rsidRDefault="59BD8E21" w:rsidP="59BD8E21">
          <w:pPr>
            <w:spacing w:after="0" w:line="240" w:lineRule="auto"/>
            <w:ind w:right="-136"/>
            <w:jc w:val="center"/>
            <w:rPr>
              <w:rFonts w:ascii="Arial" w:eastAsia="Arial" w:hAnsi="Arial" w:cs="Arial"/>
              <w:b/>
              <w:bCs/>
              <w:i/>
              <w:iCs/>
            </w:rPr>
          </w:pPr>
          <w:r>
            <w:rPr>
              <w:noProof/>
            </w:rPr>
            <w:drawing>
              <wp:inline distT="0" distB="0" distL="0" distR="0" wp14:anchorId="0F556493" wp14:editId="6EAF1094">
                <wp:extent cx="1704975" cy="1685925"/>
                <wp:effectExtent l="0" t="0" r="0" b="0"/>
                <wp:docPr id="1496604526" name="Imagen 14966045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704975" cy="168592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  <w:vMerge w:val="restart"/>
          <w:vAlign w:val="center"/>
        </w:tcPr>
        <w:p w14:paraId="00000062" w14:textId="77777777" w:rsidR="00C553AE" w:rsidRDefault="00346298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8"/>
              <w:szCs w:val="18"/>
            </w:rPr>
          </w:pPr>
          <w:r>
            <w:rPr>
              <w:rFonts w:ascii="Verdana" w:eastAsia="Verdana" w:hAnsi="Verdana" w:cs="Verdana"/>
              <w:b/>
              <w:sz w:val="20"/>
              <w:szCs w:val="20"/>
            </w:rPr>
            <w:t>ACTA DE ACEPTACIÓN</w:t>
          </w: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3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Hoja: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4" w14:textId="3893C511" w:rsidR="00C553AE" w:rsidRDefault="00346298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PAGE</w:instrText>
          </w:r>
          <w:r w:rsidR="00B348F5"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B348F5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  <w:r>
            <w:rPr>
              <w:rFonts w:ascii="Verdana" w:eastAsia="Verdana" w:hAnsi="Verdana" w:cs="Verdana"/>
              <w:sz w:val="12"/>
              <w:szCs w:val="12"/>
            </w:rPr>
            <w:t xml:space="preserve"> de 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begin"/>
          </w:r>
          <w:r>
            <w:rPr>
              <w:rFonts w:ascii="Verdana" w:eastAsia="Verdana" w:hAnsi="Verdana" w:cs="Verdana"/>
              <w:sz w:val="12"/>
              <w:szCs w:val="12"/>
            </w:rPr>
            <w:instrText>NUMPAGES</w:instrText>
          </w:r>
          <w:r w:rsidR="00B348F5">
            <w:rPr>
              <w:rFonts w:ascii="Verdana" w:eastAsia="Verdana" w:hAnsi="Verdana" w:cs="Verdana"/>
              <w:sz w:val="12"/>
              <w:szCs w:val="12"/>
            </w:rPr>
            <w:fldChar w:fldCharType="separate"/>
          </w:r>
          <w:r w:rsidR="00B348F5">
            <w:rPr>
              <w:rFonts w:ascii="Verdana" w:eastAsia="Verdana" w:hAnsi="Verdana" w:cs="Verdana"/>
              <w:noProof/>
              <w:sz w:val="12"/>
              <w:szCs w:val="12"/>
            </w:rPr>
            <w:t>3</w:t>
          </w:r>
          <w:r>
            <w:rPr>
              <w:rFonts w:ascii="Verdana" w:eastAsia="Verdana" w:hAnsi="Verdana" w:cs="Verdana"/>
              <w:sz w:val="12"/>
              <w:szCs w:val="12"/>
            </w:rPr>
            <w:fldChar w:fldCharType="end"/>
          </w:r>
        </w:p>
      </w:tc>
    </w:tr>
    <w:tr w:rsidR="00C553AE" w14:paraId="31A56DB3" w14:textId="77777777" w:rsidTr="709D01BA">
      <w:trPr>
        <w:trHeight w:val="240"/>
        <w:jc w:val="center"/>
      </w:trPr>
      <w:tc>
        <w:tcPr>
          <w:tcW w:w="2919" w:type="dxa"/>
          <w:vMerge/>
          <w:vAlign w:val="center"/>
        </w:tcPr>
        <w:p w14:paraId="00000065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6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1242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7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Fecha de elaboración:</w:t>
          </w:r>
        </w:p>
      </w:tc>
      <w:tc>
        <w:tcPr>
          <w:tcW w:w="1070" w:type="dxa"/>
          <w:tcBorders>
            <w:top w:val="single" w:sz="4" w:space="0" w:color="000000" w:themeColor="text1"/>
            <w:bottom w:val="single" w:sz="6" w:space="0" w:color="000000" w:themeColor="text1"/>
          </w:tcBorders>
          <w:vAlign w:val="center"/>
        </w:tcPr>
        <w:p w14:paraId="00000068" w14:textId="4F8F8718" w:rsidR="00C553AE" w:rsidRDefault="00B348F5">
          <w:pPr>
            <w:spacing w:after="0" w:line="240" w:lineRule="auto"/>
            <w:ind w:right="58"/>
            <w:jc w:val="center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18/02/2022</w:t>
          </w:r>
        </w:p>
      </w:tc>
    </w:tr>
    <w:tr w:rsidR="00C553AE" w14:paraId="37B16B48" w14:textId="77777777" w:rsidTr="709D01BA">
      <w:trPr>
        <w:trHeight w:val="340"/>
        <w:jc w:val="center"/>
      </w:trPr>
      <w:tc>
        <w:tcPr>
          <w:tcW w:w="2919" w:type="dxa"/>
          <w:vMerge/>
          <w:vAlign w:val="center"/>
        </w:tcPr>
        <w:p w14:paraId="00000069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A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000006B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Proceso:</w:t>
          </w:r>
        </w:p>
        <w:p w14:paraId="0000006C" w14:textId="77777777" w:rsidR="00C553AE" w:rsidRDefault="00346298">
          <w:pPr>
            <w:spacing w:after="0" w:line="240" w:lineRule="auto"/>
            <w:jc w:val="center"/>
            <w:rPr>
              <w:rFonts w:ascii="Verdana" w:eastAsia="Verdana" w:hAnsi="Verdana" w:cs="Verdana"/>
              <w:b/>
              <w:sz w:val="12"/>
              <w:szCs w:val="12"/>
            </w:rPr>
          </w:pPr>
          <w:r>
            <w:rPr>
              <w:rFonts w:ascii="Verdana" w:eastAsia="Verdana" w:hAnsi="Verdana" w:cs="Verdana"/>
              <w:b/>
              <w:sz w:val="12"/>
              <w:szCs w:val="12"/>
            </w:rPr>
            <w:t>Gestión de Proyectos</w:t>
          </w:r>
        </w:p>
      </w:tc>
    </w:tr>
    <w:tr w:rsidR="00C553AE" w14:paraId="4CBFFE29" w14:textId="77777777" w:rsidTr="709D01BA">
      <w:trPr>
        <w:trHeight w:val="80"/>
        <w:jc w:val="center"/>
      </w:trPr>
      <w:tc>
        <w:tcPr>
          <w:tcW w:w="2919" w:type="dxa"/>
          <w:vMerge/>
          <w:vAlign w:val="center"/>
        </w:tcPr>
        <w:p w14:paraId="0000006E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5245" w:type="dxa"/>
          <w:vMerge/>
          <w:vAlign w:val="center"/>
        </w:tcPr>
        <w:p w14:paraId="0000006F" w14:textId="77777777" w:rsidR="00C553AE" w:rsidRDefault="00C553AE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/>
            <w:rPr>
              <w:rFonts w:ascii="Verdana" w:eastAsia="Verdana" w:hAnsi="Verdana" w:cs="Verdana"/>
              <w:b/>
              <w:sz w:val="12"/>
              <w:szCs w:val="12"/>
            </w:rPr>
          </w:pPr>
        </w:p>
      </w:tc>
      <w:tc>
        <w:tcPr>
          <w:tcW w:w="2312" w:type="dxa"/>
          <w:gridSpan w:val="2"/>
          <w:vAlign w:val="center"/>
        </w:tcPr>
        <w:p w14:paraId="00000070" w14:textId="77777777" w:rsidR="00C553AE" w:rsidRDefault="00346298">
          <w:pPr>
            <w:spacing w:after="0" w:line="240" w:lineRule="auto"/>
            <w:rPr>
              <w:rFonts w:ascii="Verdana" w:eastAsia="Verdana" w:hAnsi="Verdana" w:cs="Verdana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>Código:</w:t>
          </w:r>
        </w:p>
        <w:p w14:paraId="00000071" w14:textId="4EAB9BA9" w:rsidR="00C553AE" w:rsidRDefault="1C06AE4B" w:rsidP="1C06AE4B">
          <w:pPr>
            <w:spacing w:after="0" w:line="240" w:lineRule="auto"/>
            <w:rPr>
              <w:rFonts w:ascii="Verdana" w:eastAsia="Verdana" w:hAnsi="Verdana" w:cs="Verdana"/>
              <w:b/>
              <w:bCs/>
              <w:color w:val="000000" w:themeColor="text1"/>
              <w:sz w:val="12"/>
              <w:szCs w:val="12"/>
            </w:rPr>
          </w:pPr>
          <w:r>
            <w:rPr>
              <w:rFonts w:ascii="Verdana" w:eastAsia="Verdana" w:hAnsi="Verdana" w:cs="Verdana"/>
              <w:sz w:val="12"/>
              <w:szCs w:val="12"/>
            </w:rPr>
            <w:t xml:space="preserve">        </w:t>
          </w:r>
          <w:r w:rsidRPr="1C06AE4B">
            <w:rPr>
              <w:rFonts w:ascii="Verdana" w:eastAsia="Verdana" w:hAnsi="Verdana" w:cs="Verdana"/>
              <w:b/>
              <w:bCs/>
              <w:color w:val="000000"/>
              <w:sz w:val="12"/>
              <w:szCs w:val="12"/>
            </w:rPr>
            <w:t>GP-001</w:t>
          </w:r>
        </w:p>
      </w:tc>
    </w:tr>
  </w:tbl>
  <w:p w14:paraId="00000073" w14:textId="77777777" w:rsidR="00C553AE" w:rsidRDefault="00C553AE">
    <w:pPr>
      <w:rPr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04F2C6B"/>
    <w:multiLevelType w:val="hybridMultilevel"/>
    <w:tmpl w:val="9A567726"/>
    <w:lvl w:ilvl="0" w:tplc="6E6451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592ED4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00AD2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36A6C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E448ED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EFAE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34067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1764E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80A82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53AE"/>
    <w:rsid w:val="00346298"/>
    <w:rsid w:val="004AB1F8"/>
    <w:rsid w:val="00B348F5"/>
    <w:rsid w:val="00C553AE"/>
    <w:rsid w:val="0177BF03"/>
    <w:rsid w:val="04164FBC"/>
    <w:rsid w:val="05628D39"/>
    <w:rsid w:val="08A7DCFD"/>
    <w:rsid w:val="0A1B04FF"/>
    <w:rsid w:val="0DD9155E"/>
    <w:rsid w:val="0EDA4944"/>
    <w:rsid w:val="0EDBA7B4"/>
    <w:rsid w:val="0FD1F2C2"/>
    <w:rsid w:val="12458613"/>
    <w:rsid w:val="15D6D079"/>
    <w:rsid w:val="16CF0922"/>
    <w:rsid w:val="17A77489"/>
    <w:rsid w:val="187FBB99"/>
    <w:rsid w:val="198AEC5B"/>
    <w:rsid w:val="1A2FFA78"/>
    <w:rsid w:val="1B017DB0"/>
    <w:rsid w:val="1C06AE4B"/>
    <w:rsid w:val="211DE76D"/>
    <w:rsid w:val="247EF3FF"/>
    <w:rsid w:val="27BB917F"/>
    <w:rsid w:val="27EC1767"/>
    <w:rsid w:val="29B09E0B"/>
    <w:rsid w:val="29D93ACC"/>
    <w:rsid w:val="2A3B5D0E"/>
    <w:rsid w:val="2BD06D28"/>
    <w:rsid w:val="2C4F2C6C"/>
    <w:rsid w:val="2C8F81D6"/>
    <w:rsid w:val="321E6469"/>
    <w:rsid w:val="34480642"/>
    <w:rsid w:val="34D287F5"/>
    <w:rsid w:val="374EC984"/>
    <w:rsid w:val="3806B103"/>
    <w:rsid w:val="384D81A1"/>
    <w:rsid w:val="3B3DBAD1"/>
    <w:rsid w:val="3F619785"/>
    <w:rsid w:val="42A1563C"/>
    <w:rsid w:val="4333B301"/>
    <w:rsid w:val="44409E51"/>
    <w:rsid w:val="4449C351"/>
    <w:rsid w:val="45134B61"/>
    <w:rsid w:val="4516774B"/>
    <w:rsid w:val="462702C9"/>
    <w:rsid w:val="468177BD"/>
    <w:rsid w:val="4731DE4E"/>
    <w:rsid w:val="476AA682"/>
    <w:rsid w:val="488E450D"/>
    <w:rsid w:val="49140F74"/>
    <w:rsid w:val="4A93B788"/>
    <w:rsid w:val="4D720EAA"/>
    <w:rsid w:val="4E9890F2"/>
    <w:rsid w:val="500E8BD5"/>
    <w:rsid w:val="52E52247"/>
    <w:rsid w:val="5574193D"/>
    <w:rsid w:val="59648C13"/>
    <w:rsid w:val="59BD8E21"/>
    <w:rsid w:val="5A7858FF"/>
    <w:rsid w:val="5D3A9D96"/>
    <w:rsid w:val="5F34650A"/>
    <w:rsid w:val="618CC58D"/>
    <w:rsid w:val="61DE1BDF"/>
    <w:rsid w:val="641CF50F"/>
    <w:rsid w:val="64A12731"/>
    <w:rsid w:val="6701D4FC"/>
    <w:rsid w:val="6881025A"/>
    <w:rsid w:val="693210B8"/>
    <w:rsid w:val="69E5E348"/>
    <w:rsid w:val="6ACDE119"/>
    <w:rsid w:val="6F461E59"/>
    <w:rsid w:val="709D01BA"/>
    <w:rsid w:val="73921E5A"/>
    <w:rsid w:val="7F9E6E1E"/>
    <w:rsid w:val="7FEE8B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8E5299"/>
  <w15:docId w15:val="{F304E2FB-BB9D-4E8B-BE43-CC9C04699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ource Sans Pro" w:eastAsia="Source Sans Pro" w:hAnsi="Source Sans Pro" w:cs="Source Sans Pro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240" w:after="0"/>
      <w:outlineLvl w:val="0"/>
    </w:pPr>
    <w:rPr>
      <w:color w:val="205C77"/>
      <w:sz w:val="32"/>
      <w:szCs w:val="32"/>
    </w:rPr>
  </w:style>
  <w:style w:type="paragraph" w:styleId="Ttulo2">
    <w:name w:val="heading 2"/>
    <w:basedOn w:val="Normal"/>
    <w:next w:val="Normal"/>
    <w:pPr>
      <w:keepNext/>
      <w:spacing w:before="240" w:after="60" w:line="240" w:lineRule="auto"/>
      <w:outlineLvl w:val="1"/>
    </w:pPr>
    <w:rPr>
      <w:rFonts w:ascii="Arial" w:eastAsia="Arial" w:hAnsi="Arial" w:cs="Arial"/>
      <w:b/>
      <w:i/>
      <w:sz w:val="28"/>
      <w:szCs w:val="28"/>
    </w:rPr>
  </w:style>
  <w:style w:type="paragraph" w:styleId="Ttulo3">
    <w:name w:val="heading 3"/>
    <w:basedOn w:val="Normal"/>
    <w:next w:val="Normal"/>
    <w:pPr>
      <w:keepNext/>
      <w:spacing w:before="240" w:after="60" w:line="240" w:lineRule="auto"/>
      <w:outlineLvl w:val="2"/>
    </w:pPr>
    <w:rPr>
      <w:rFonts w:ascii="Arial" w:eastAsia="Arial" w:hAnsi="Arial" w:cs="Arial"/>
      <w:b/>
      <w:sz w:val="26"/>
      <w:szCs w:val="26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0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1">
    <w:basedOn w:val="Tablanormal"/>
    <w:pPr>
      <w:spacing w:after="0" w:line="240" w:lineRule="auto"/>
    </w:pPr>
    <w:rPr>
      <w:rFonts w:ascii="Calibri" w:eastAsia="Calibri" w:hAnsi="Calibri" w:cs="Calibri"/>
    </w:rPr>
    <w:tblPr>
      <w:tblStyleRowBandSize w:val="1"/>
      <w:tblStyleColBandSize w:val="1"/>
    </w:tblPr>
  </w:style>
  <w:style w:type="table" w:customStyle="1" w:styleId="a2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a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34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48F5"/>
  </w:style>
  <w:style w:type="paragraph" w:styleId="Piedepgina">
    <w:name w:val="footer"/>
    <w:basedOn w:val="Normal"/>
    <w:link w:val="PiedepginaCar"/>
    <w:uiPriority w:val="99"/>
    <w:unhideWhenUsed/>
    <w:rsid w:val="00B348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48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235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Alberto</dc:creator>
  <cp:lastModifiedBy>Alberto Romo Moreno</cp:lastModifiedBy>
  <cp:revision>2</cp:revision>
  <dcterms:created xsi:type="dcterms:W3CDTF">2022-02-23T15:00:00Z</dcterms:created>
  <dcterms:modified xsi:type="dcterms:W3CDTF">2022-02-23T15:00:00Z</dcterms:modified>
</cp:coreProperties>
</file>